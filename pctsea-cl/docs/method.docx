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A0ED6" w14:textId="77777777" w:rsidR="00CC5942" w:rsidRDefault="00CC5942" w:rsidP="00CC5942">
      <w:pPr>
        <w:rPr>
          <w:color w:val="000000"/>
          <w:sz w:val="24"/>
          <w:szCs w:val="24"/>
        </w:rPr>
      </w:pPr>
      <w:r>
        <w:rPr>
          <w:rFonts w:eastAsiaTheme="minorEastAsia"/>
          <w:color w:val="000000" w:themeColor="text1"/>
          <w:sz w:val="24"/>
          <w:szCs w:val="24"/>
        </w:rPr>
        <w:t>To perform a proteome-based cell type enrichment analysis, single cell transcriptomes are filtered first for the expression of a minimal number of genes that are also present in the proteome which is the host interactome of SARS-CoV-2 or, more general, any proteome or part of a proteome.  Assuming that a partial stochiometric relationship between the relative abundance of mRNA transcripts in cells is preserved in the proteome and reflected in the relative abundance of proteins in the interactome, all protein abundances are correlated with the single cell digital gene expression (</w:t>
      </w:r>
      <w:proofErr w:type="spellStart"/>
      <w:r>
        <w:rPr>
          <w:rFonts w:eastAsiaTheme="minorEastAsia"/>
          <w:color w:val="000000" w:themeColor="text1"/>
          <w:sz w:val="24"/>
          <w:szCs w:val="24"/>
        </w:rPr>
        <w:t>dge</w:t>
      </w:r>
      <w:proofErr w:type="spellEnd"/>
      <w:r>
        <w:rPr>
          <w:rFonts w:eastAsiaTheme="minorEastAsia"/>
          <w:color w:val="000000" w:themeColor="text1"/>
          <w:sz w:val="24"/>
          <w:szCs w:val="24"/>
        </w:rPr>
        <w:t>) values (Pearson’s correlation). </w:t>
      </w:r>
    </w:p>
    <w:p w14:paraId="3CF82A31" w14:textId="5319091E" w:rsidR="00CC5942" w:rsidRDefault="00CC5942" w:rsidP="00CC5942">
      <w:pPr>
        <w:rPr>
          <w:color w:val="000000"/>
          <w:sz w:val="24"/>
          <w:szCs w:val="24"/>
        </w:rPr>
      </w:pPr>
      <w:r>
        <w:rPr>
          <w:rFonts w:eastAsiaTheme="minorEastAsia"/>
          <w:color w:val="000000" w:themeColor="text1"/>
          <w:sz w:val="24"/>
          <w:szCs w:val="24"/>
        </w:rPr>
        <w:t xml:space="preserve">Each cell type that </w:t>
      </w:r>
      <w:ins w:id="0" w:author="Salvador Martinez de Bartolome Izquierdo" w:date="2020-10-05T17:55:00Z">
        <w:r>
          <w:rPr>
            <w:rFonts w:eastAsiaTheme="minorEastAsia"/>
            <w:color w:val="000000" w:themeColor="text1"/>
            <w:sz w:val="24"/>
            <w:szCs w:val="24"/>
          </w:rPr>
          <w:t xml:space="preserve">is represented by a minimum number of cells that </w:t>
        </w:r>
      </w:ins>
      <w:r>
        <w:rPr>
          <w:rFonts w:eastAsiaTheme="minorEastAsia"/>
          <w:color w:val="000000" w:themeColor="text1"/>
          <w:sz w:val="24"/>
          <w:szCs w:val="24"/>
        </w:rPr>
        <w:t>pass</w:t>
      </w:r>
      <w:del w:id="1" w:author="Salvador Martinez de Bartolome Izquierdo" w:date="2020-10-05T17:55:00Z">
        <w:r w:rsidDel="00CC5942">
          <w:rPr>
            <w:rFonts w:eastAsiaTheme="minorEastAsia"/>
            <w:color w:val="000000" w:themeColor="text1"/>
            <w:sz w:val="24"/>
            <w:szCs w:val="24"/>
          </w:rPr>
          <w:delText>es</w:delText>
        </w:r>
      </w:del>
      <w:r>
        <w:rPr>
          <w:rFonts w:eastAsiaTheme="minorEastAsia"/>
          <w:color w:val="000000" w:themeColor="text1"/>
          <w:sz w:val="24"/>
          <w:szCs w:val="24"/>
        </w:rPr>
        <w:t xml:space="preserve"> a minimal correlation threshold is further evaluated for a significant enrichment.  For each cell type the p-value of the hypergeometric test is evaluated. </w:t>
      </w:r>
      <w:del w:id="2" w:author="Salvador Martinez de Bartolome Izquierdo" w:date="2020-10-05T18:01:00Z">
        <w:r w:rsidDel="00CC5942">
          <w:rPr>
            <w:rFonts w:eastAsiaTheme="minorEastAsia"/>
            <w:color w:val="000000" w:themeColor="text1"/>
            <w:sz w:val="24"/>
            <w:szCs w:val="24"/>
          </w:rPr>
          <w:delText xml:space="preserve"> </w:delText>
        </w:r>
      </w:del>
      <w:ins w:id="3" w:author="Salvador Martinez de Bartolome Izquierdo" w:date="2020-10-05T18:02:00Z">
        <w:r>
          <w:rPr>
            <w:rFonts w:eastAsiaTheme="minorEastAsia"/>
            <w:color w:val="000000" w:themeColor="text1"/>
            <w:sz w:val="24"/>
            <w:szCs w:val="24"/>
          </w:rPr>
          <w:t xml:space="preserve">An enrichment score is derived from the application of the </w:t>
        </w:r>
      </w:ins>
      <w:del w:id="4" w:author="Salvador Martinez de Bartolome Izquierdo" w:date="2020-10-05T18:02:00Z">
        <w:r w:rsidDel="00CC5942">
          <w:rPr>
            <w:rFonts w:eastAsiaTheme="minorEastAsia"/>
            <w:color w:val="000000" w:themeColor="text1"/>
            <w:sz w:val="24"/>
            <w:szCs w:val="24"/>
          </w:rPr>
          <w:delText>Each cell type is evaluated within the rank</w:delText>
        </w:r>
      </w:del>
      <w:del w:id="5" w:author="Salvador Martinez de Bartolome Izquierdo" w:date="2020-10-05T17:59:00Z">
        <w:r w:rsidDel="00CC5942">
          <w:rPr>
            <w:rFonts w:eastAsiaTheme="minorEastAsia"/>
            <w:color w:val="000000" w:themeColor="text1"/>
            <w:sz w:val="24"/>
            <w:szCs w:val="24"/>
          </w:rPr>
          <w:delText xml:space="preserve"> </w:delText>
        </w:r>
      </w:del>
      <w:del w:id="6" w:author="Salvador Martinez de Bartolome Izquierdo" w:date="2020-10-05T18:02:00Z">
        <w:r w:rsidDel="00CC5942">
          <w:rPr>
            <w:rFonts w:eastAsiaTheme="minorEastAsia"/>
            <w:color w:val="000000" w:themeColor="text1"/>
            <w:sz w:val="24"/>
            <w:szCs w:val="24"/>
          </w:rPr>
          <w:delText>ordered list of all cell</w:delText>
        </w:r>
      </w:del>
      <w:del w:id="7" w:author="Salvador Martinez de Bartolome Izquierdo" w:date="2020-10-05T17:59:00Z">
        <w:r w:rsidDel="00CC5942">
          <w:rPr>
            <w:rFonts w:eastAsiaTheme="minorEastAsia"/>
            <w:color w:val="000000" w:themeColor="text1"/>
            <w:sz w:val="24"/>
            <w:szCs w:val="24"/>
          </w:rPr>
          <w:delText xml:space="preserve"> types </w:delText>
        </w:r>
      </w:del>
      <w:del w:id="8" w:author="Salvador Martinez de Bartolome Izquierdo" w:date="2020-10-05T18:02:00Z">
        <w:r w:rsidDel="00CC5942">
          <w:rPr>
            <w:rFonts w:eastAsiaTheme="minorEastAsia"/>
            <w:color w:val="000000" w:themeColor="text1"/>
            <w:sz w:val="24"/>
            <w:szCs w:val="24"/>
          </w:rPr>
          <w:delText xml:space="preserve">for enrichment using </w:delText>
        </w:r>
      </w:del>
      <w:del w:id="9" w:author="Salvador Martinez de Bartolome Izquierdo" w:date="2020-10-05T17:56:00Z">
        <w:r w:rsidDel="00CC5942">
          <w:rPr>
            <w:rFonts w:eastAsiaTheme="minorEastAsia"/>
            <w:color w:val="000000" w:themeColor="text1"/>
            <w:sz w:val="24"/>
            <w:szCs w:val="24"/>
          </w:rPr>
          <w:delText>s</w:delText>
        </w:r>
      </w:del>
      <w:del w:id="10" w:author="Salvador Martinez de Bartolome Izquierdo" w:date="2020-10-05T18:02:00Z">
        <w:r w:rsidDel="00CC5942">
          <w:rPr>
            <w:rFonts w:eastAsiaTheme="minorEastAsia"/>
            <w:color w:val="000000" w:themeColor="text1"/>
            <w:sz w:val="24"/>
            <w:szCs w:val="24"/>
          </w:rPr>
          <w:delText xml:space="preserve"> </w:delText>
        </w:r>
      </w:del>
      <w:ins w:id="11" w:author="Salvador Martinez de Bartolome Izquierdo" w:date="2020-10-05T18:02:00Z">
        <w:r>
          <w:rPr>
            <w:rFonts w:eastAsiaTheme="minorEastAsia"/>
            <w:color w:val="000000" w:themeColor="text1"/>
            <w:sz w:val="24"/>
            <w:szCs w:val="24"/>
          </w:rPr>
          <w:t xml:space="preserve"> </w:t>
        </w:r>
      </w:ins>
      <w:r>
        <w:rPr>
          <w:rFonts w:eastAsiaTheme="minorEastAsia"/>
          <w:color w:val="000000" w:themeColor="text1"/>
          <w:sz w:val="24"/>
          <w:szCs w:val="24"/>
        </w:rPr>
        <w:t xml:space="preserve">two-sample Kolmogorov-Smirnov goodness of fit test (K-S test).  Furthermore, the supremum of a cell type enrichment is differentiated from a population of suprema obtained from randomly permutating the </w:t>
      </w:r>
      <w:ins w:id="12" w:author="Salvador Martinez de Bartolome Izquierdo" w:date="2020-10-05T18:00:00Z">
        <w:r>
          <w:rPr>
            <w:rFonts w:eastAsiaTheme="minorEastAsia"/>
            <w:color w:val="000000" w:themeColor="text1"/>
            <w:sz w:val="24"/>
            <w:szCs w:val="24"/>
          </w:rPr>
          <w:t xml:space="preserve">cell types labels </w:t>
        </w:r>
      </w:ins>
      <w:del w:id="13" w:author="Salvador Martinez de Bartolome Izquierdo" w:date="2020-10-05T18:00:00Z">
        <w:r w:rsidDel="00CC5942">
          <w:rPr>
            <w:rFonts w:eastAsiaTheme="minorEastAsia"/>
            <w:color w:val="000000" w:themeColor="text1"/>
            <w:sz w:val="24"/>
            <w:szCs w:val="24"/>
          </w:rPr>
          <w:delText xml:space="preserve">positions of the cell type </w:delText>
        </w:r>
      </w:del>
      <w:r>
        <w:rPr>
          <w:rFonts w:eastAsiaTheme="minorEastAsia"/>
          <w:color w:val="000000" w:themeColor="text1"/>
          <w:sz w:val="24"/>
          <w:szCs w:val="24"/>
        </w:rPr>
        <w:t xml:space="preserve">which yielded an empirical p-value.  Finally, the </w:t>
      </w:r>
      <w:ins w:id="14" w:author="Salvador Martinez de Bartolome Izquierdo" w:date="2020-10-05T18:03:00Z">
        <w:r>
          <w:rPr>
            <w:rFonts w:eastAsiaTheme="minorEastAsia"/>
            <w:color w:val="000000" w:themeColor="text1"/>
            <w:sz w:val="24"/>
            <w:szCs w:val="24"/>
          </w:rPr>
          <w:t xml:space="preserve">total distribution of all </w:t>
        </w:r>
      </w:ins>
      <w:r>
        <w:rPr>
          <w:rFonts w:eastAsiaTheme="minorEastAsia"/>
          <w:color w:val="000000" w:themeColor="text1"/>
          <w:sz w:val="24"/>
          <w:szCs w:val="24"/>
        </w:rPr>
        <w:t xml:space="preserve">enrichment scores of all </w:t>
      </w:r>
      <w:del w:id="15" w:author="Salvador Martinez de Bartolome Izquierdo" w:date="2020-10-05T18:03:00Z">
        <w:r w:rsidDel="00CC5942">
          <w:rPr>
            <w:rFonts w:eastAsiaTheme="minorEastAsia"/>
            <w:color w:val="000000" w:themeColor="text1"/>
            <w:sz w:val="24"/>
            <w:szCs w:val="24"/>
          </w:rPr>
          <w:delText xml:space="preserve">enriched </w:delText>
        </w:r>
      </w:del>
      <w:r>
        <w:rPr>
          <w:rFonts w:eastAsiaTheme="minorEastAsia"/>
          <w:color w:val="000000" w:themeColor="text1"/>
          <w:sz w:val="24"/>
          <w:szCs w:val="24"/>
        </w:rPr>
        <w:t xml:space="preserve">cell types </w:t>
      </w:r>
      <w:ins w:id="16" w:author="Salvador Martinez de Bartolome Izquierdo" w:date="2020-10-05T18:03:00Z">
        <w:r>
          <w:rPr>
            <w:rFonts w:eastAsiaTheme="minorEastAsia"/>
            <w:color w:val="000000" w:themeColor="text1"/>
            <w:sz w:val="24"/>
            <w:szCs w:val="24"/>
          </w:rPr>
          <w:t>is used to correc</w:t>
        </w:r>
      </w:ins>
      <w:ins w:id="17" w:author="Salvador Martinez de Bartolome Izquierdo" w:date="2020-10-05T18:04:00Z">
        <w:r>
          <w:rPr>
            <w:rFonts w:eastAsiaTheme="minorEastAsia"/>
            <w:color w:val="000000" w:themeColor="text1"/>
            <w:sz w:val="24"/>
            <w:szCs w:val="24"/>
          </w:rPr>
          <w:t xml:space="preserve">t for </w:t>
        </w:r>
      </w:ins>
      <w:del w:id="18" w:author="Salvador Martinez de Bartolome Izquierdo" w:date="2020-10-05T18:04:00Z">
        <w:r w:rsidDel="00CC5942">
          <w:rPr>
            <w:rFonts w:eastAsiaTheme="minorEastAsia"/>
            <w:color w:val="000000" w:themeColor="text1"/>
            <w:sz w:val="24"/>
            <w:szCs w:val="24"/>
          </w:rPr>
          <w:delText xml:space="preserve">are </w:delText>
        </w:r>
      </w:del>
      <w:r>
        <w:rPr>
          <w:rFonts w:eastAsiaTheme="minorEastAsia"/>
          <w:color w:val="000000" w:themeColor="text1"/>
          <w:sz w:val="24"/>
          <w:szCs w:val="24"/>
        </w:rPr>
        <w:t xml:space="preserve">multiple hypothesis </w:t>
      </w:r>
      <w:del w:id="19" w:author="Salvador Martinez de Bartolome Izquierdo" w:date="2020-10-05T18:04:00Z">
        <w:r w:rsidDel="00CC5942">
          <w:rPr>
            <w:rFonts w:eastAsiaTheme="minorEastAsia"/>
            <w:color w:val="000000" w:themeColor="text1"/>
            <w:sz w:val="24"/>
            <w:szCs w:val="24"/>
          </w:rPr>
          <w:delText xml:space="preserve">corrected </w:delText>
        </w:r>
      </w:del>
      <w:r>
        <w:rPr>
          <w:rFonts w:eastAsiaTheme="minorEastAsia"/>
          <w:color w:val="000000" w:themeColor="text1"/>
          <w:sz w:val="24"/>
          <w:szCs w:val="24"/>
        </w:rPr>
        <w:t xml:space="preserve">and </w:t>
      </w:r>
      <w:ins w:id="20" w:author="Salvador Martinez de Bartolome Izquierdo" w:date="2020-10-05T18:04:00Z">
        <w:r>
          <w:rPr>
            <w:rFonts w:eastAsiaTheme="minorEastAsia"/>
            <w:color w:val="000000" w:themeColor="text1"/>
            <w:sz w:val="24"/>
            <w:szCs w:val="24"/>
          </w:rPr>
          <w:t xml:space="preserve">estimate </w:t>
        </w:r>
      </w:ins>
      <w:r>
        <w:rPr>
          <w:rFonts w:eastAsiaTheme="minorEastAsia"/>
          <w:color w:val="000000" w:themeColor="text1"/>
          <w:sz w:val="24"/>
          <w:szCs w:val="24"/>
        </w:rPr>
        <w:t>a false discovery rate (FDR)</w:t>
      </w:r>
      <w:del w:id="21" w:author="Salvador Martinez de Bartolome Izquierdo" w:date="2020-10-05T18:04:00Z">
        <w:r w:rsidDel="00CC5942">
          <w:rPr>
            <w:rFonts w:eastAsiaTheme="minorEastAsia"/>
            <w:color w:val="000000" w:themeColor="text1"/>
            <w:sz w:val="24"/>
            <w:szCs w:val="24"/>
          </w:rPr>
          <w:delText xml:space="preserve"> determined</w:delText>
        </w:r>
      </w:del>
      <w:ins w:id="22" w:author="Salvador Martinez de Bartolome Izquierdo" w:date="2020-10-05T18:04:00Z">
        <w:r>
          <w:rPr>
            <w:rFonts w:eastAsiaTheme="minorEastAsia"/>
            <w:color w:val="000000" w:themeColor="text1"/>
            <w:sz w:val="24"/>
            <w:szCs w:val="24"/>
          </w:rPr>
          <w:t xml:space="preserve"> associated to each cell type</w:t>
        </w:r>
      </w:ins>
      <w:r>
        <w:rPr>
          <w:rFonts w:eastAsiaTheme="minorEastAsia"/>
          <w:color w:val="000000" w:themeColor="text1"/>
          <w:sz w:val="24"/>
          <w:szCs w:val="24"/>
        </w:rPr>
        <w:t>. </w:t>
      </w:r>
    </w:p>
    <w:p w14:paraId="17777CC9" w14:textId="3746D5DA" w:rsidR="00CC5942" w:rsidRDefault="00CC5942" w:rsidP="00CC5942">
      <w:pPr>
        <w:rPr>
          <w:color w:val="000000"/>
          <w:sz w:val="24"/>
          <w:szCs w:val="24"/>
        </w:rPr>
      </w:pPr>
      <w:r>
        <w:rPr>
          <w:rFonts w:eastAsiaTheme="minorEastAsia"/>
          <w:color w:val="000000" w:themeColor="text1"/>
          <w:sz w:val="24"/>
          <w:szCs w:val="24"/>
        </w:rPr>
        <w:t xml:space="preserve">Cell types, that are significantly enriched (K-S test), are clustered based on the relative overlap with the Spike interactome using a uniform manifold approximation and projection.  </w:t>
      </w:r>
      <w:proofErr w:type="spellStart"/>
      <w:r>
        <w:rPr>
          <w:rFonts w:eastAsiaTheme="minorEastAsia"/>
          <w:color w:val="000000" w:themeColor="text1"/>
          <w:sz w:val="24"/>
          <w:szCs w:val="24"/>
        </w:rPr>
        <w:t>pCtSEA</w:t>
      </w:r>
      <w:proofErr w:type="spellEnd"/>
      <w:r>
        <w:rPr>
          <w:rFonts w:eastAsiaTheme="minorEastAsia"/>
          <w:color w:val="000000" w:themeColor="text1"/>
          <w:sz w:val="24"/>
          <w:szCs w:val="24"/>
        </w:rPr>
        <w:t xml:space="preserve"> analysis of proteomes is available </w:t>
      </w:r>
      <w:del w:id="23" w:author="Salvador Martinez de Bartolome Izquierdo" w:date="2020-10-05T17:56:00Z">
        <w:r w:rsidDel="00CC5942">
          <w:rPr>
            <w:rFonts w:eastAsiaTheme="minorEastAsia"/>
            <w:color w:val="000000" w:themeColor="text1"/>
            <w:sz w:val="24"/>
            <w:szCs w:val="24"/>
          </w:rPr>
          <w:delText>through the Yates laboratory web page</w:delText>
        </w:r>
      </w:del>
      <w:ins w:id="24" w:author="Salvador Martinez de Bartolome Izquierdo" w:date="2020-10-05T17:56:00Z">
        <w:r>
          <w:rPr>
            <w:rFonts w:eastAsiaTheme="minorEastAsia"/>
            <w:color w:val="000000" w:themeColor="text1"/>
            <w:sz w:val="24"/>
            <w:szCs w:val="24"/>
          </w:rPr>
          <w:t xml:space="preserve">at </w:t>
        </w:r>
      </w:ins>
      <w:r>
        <w:rPr>
          <w:rFonts w:eastAsiaTheme="minorEastAsia"/>
          <w:color w:val="000000" w:themeColor="text1"/>
          <w:sz w:val="24"/>
          <w:szCs w:val="24"/>
        </w:rPr>
        <w:t xml:space="preserve"> </w:t>
      </w:r>
      <w:ins w:id="25" w:author="Salvador Martinez de Bartolome Izquierdo" w:date="2020-10-05T17:57:00Z">
        <w:r>
          <w:rPr>
            <w:rFonts w:eastAsiaTheme="minorEastAsia"/>
            <w:color w:val="000000" w:themeColor="text1"/>
            <w:sz w:val="24"/>
            <w:szCs w:val="24"/>
          </w:rPr>
          <w:fldChar w:fldCharType="begin"/>
        </w:r>
        <w:r>
          <w:rPr>
            <w:rFonts w:eastAsiaTheme="minorEastAsia"/>
            <w:color w:val="000000" w:themeColor="text1"/>
            <w:sz w:val="24"/>
            <w:szCs w:val="24"/>
          </w:rPr>
          <w:instrText xml:space="preserve"> HYPERLINK "</w:instrText>
        </w:r>
        <w:r w:rsidRPr="00CC5942">
          <w:rPr>
            <w:rFonts w:eastAsiaTheme="minorEastAsia"/>
            <w:color w:val="000000" w:themeColor="text1"/>
            <w:sz w:val="24"/>
            <w:szCs w:val="24"/>
          </w:rPr>
          <w:instrText>https://github.com/proteomicsyates/pCtSEA</w:instrText>
        </w:r>
        <w:r>
          <w:rPr>
            <w:rFonts w:eastAsiaTheme="minorEastAsia"/>
            <w:color w:val="000000" w:themeColor="text1"/>
            <w:sz w:val="24"/>
            <w:szCs w:val="24"/>
          </w:rPr>
          <w:instrText xml:space="preserve">" </w:instrText>
        </w:r>
        <w:r>
          <w:rPr>
            <w:rFonts w:eastAsiaTheme="minorEastAsia"/>
            <w:color w:val="000000" w:themeColor="text1"/>
            <w:sz w:val="24"/>
            <w:szCs w:val="24"/>
          </w:rPr>
          <w:fldChar w:fldCharType="separate"/>
        </w:r>
        <w:r w:rsidRPr="002734BA">
          <w:rPr>
            <w:rStyle w:val="Hyperlink"/>
            <w:rFonts w:eastAsiaTheme="minorEastAsia"/>
            <w:sz w:val="24"/>
            <w:szCs w:val="24"/>
          </w:rPr>
          <w:t>https://github.com/proteomicsyates/pCtSEA</w:t>
        </w:r>
        <w:r>
          <w:rPr>
            <w:rFonts w:eastAsiaTheme="minorEastAsia"/>
            <w:color w:val="000000" w:themeColor="text1"/>
            <w:sz w:val="24"/>
            <w:szCs w:val="24"/>
          </w:rPr>
          <w:fldChar w:fldCharType="end"/>
        </w:r>
      </w:ins>
      <w:del w:id="26" w:author="Salvador Martinez de Bartolome Izquierdo" w:date="2020-10-05T17:57:00Z">
        <w:r w:rsidDel="00CC5942">
          <w:rPr>
            <w:rFonts w:eastAsiaTheme="minorEastAsia"/>
            <w:color w:val="000000" w:themeColor="text1"/>
            <w:sz w:val="24"/>
            <w:szCs w:val="24"/>
          </w:rPr>
          <w:fldChar w:fldCharType="begin"/>
        </w:r>
        <w:r w:rsidDel="00CC5942">
          <w:rPr>
            <w:rFonts w:eastAsiaTheme="minorEastAsia"/>
            <w:color w:val="000000" w:themeColor="text1"/>
            <w:sz w:val="24"/>
            <w:szCs w:val="24"/>
          </w:rPr>
          <w:delInstrText xml:space="preserve"> HYPERLINK "http://www.fields.scripps.edu" </w:delInstrText>
        </w:r>
        <w:r w:rsidDel="00CC5942">
          <w:rPr>
            <w:rFonts w:eastAsiaTheme="minorEastAsia"/>
            <w:color w:val="000000" w:themeColor="text1"/>
            <w:sz w:val="24"/>
            <w:szCs w:val="24"/>
          </w:rPr>
          <w:fldChar w:fldCharType="separate"/>
        </w:r>
        <w:r w:rsidDel="00CC5942">
          <w:rPr>
            <w:rStyle w:val="Hyperlink"/>
            <w:rFonts w:eastAsiaTheme="minorEastAsia"/>
            <w:sz w:val="24"/>
            <w:szCs w:val="24"/>
          </w:rPr>
          <w:delText>www.fields.scripps.edu</w:delText>
        </w:r>
        <w:r w:rsidDel="00CC5942">
          <w:rPr>
            <w:rFonts w:eastAsiaTheme="minorEastAsia"/>
            <w:color w:val="000000" w:themeColor="text1"/>
            <w:sz w:val="24"/>
            <w:szCs w:val="24"/>
          </w:rPr>
          <w:fldChar w:fldCharType="end"/>
        </w:r>
      </w:del>
      <w:r>
        <w:rPr>
          <w:rFonts w:eastAsiaTheme="minorEastAsia"/>
          <w:color w:val="000000" w:themeColor="text1"/>
          <w:sz w:val="24"/>
          <w:szCs w:val="24"/>
        </w:rPr>
        <w:t>. </w:t>
      </w:r>
    </w:p>
    <w:p w14:paraId="04B374A9" w14:textId="0BDD370C" w:rsidR="004A0316" w:rsidRDefault="0017302D"/>
    <w:sectPr w:rsidR="004A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vador Martinez de Bartolome Izquierdo">
    <w15:presenceInfo w15:providerId="AD" w15:userId="S::salvador@scripps.edu::3e107989-6968-4c65-87f6-f958e3c465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xtDSyMDMxMDcwsjRT0lEKTi0uzszPAykwrAUAWoYPSCwAAAA="/>
  </w:docVars>
  <w:rsids>
    <w:rsidRoot w:val="00CC5942"/>
    <w:rsid w:val="0017302D"/>
    <w:rsid w:val="009E4F03"/>
    <w:rsid w:val="00AB3EF4"/>
    <w:rsid w:val="00B94717"/>
    <w:rsid w:val="00CC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CB2B"/>
  <w15:chartTrackingRefBased/>
  <w15:docId w15:val="{091E1F37-AB3F-45EC-B5B8-84EDEA50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4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942"/>
    <w:rPr>
      <w:color w:val="0563C1"/>
      <w:u w:val="single"/>
    </w:rPr>
  </w:style>
  <w:style w:type="character" w:styleId="UnresolvedMention">
    <w:name w:val="Unresolved Mention"/>
    <w:basedOn w:val="DefaultParagraphFont"/>
    <w:uiPriority w:val="99"/>
    <w:semiHidden/>
    <w:unhideWhenUsed/>
    <w:rsid w:val="00CC5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84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 de Bartolome Izquierdo</dc:creator>
  <cp:keywords/>
  <dc:description/>
  <cp:lastModifiedBy>Salvador Martinez de Bartolome Izquierdo</cp:lastModifiedBy>
  <cp:revision>1</cp:revision>
  <dcterms:created xsi:type="dcterms:W3CDTF">2020-10-06T00:54:00Z</dcterms:created>
  <dcterms:modified xsi:type="dcterms:W3CDTF">2020-10-06T01:04:00Z</dcterms:modified>
</cp:coreProperties>
</file>